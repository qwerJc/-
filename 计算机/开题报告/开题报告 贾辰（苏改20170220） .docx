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4AA94" w14:textId="77777777" w:rsidR="001D6D13" w:rsidRDefault="001D6D13"/>
    <w:p w14:paraId="27F0CEDA" w14:textId="77777777" w:rsidR="001D6D13" w:rsidRDefault="00F45826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340"/>
        <w:gridCol w:w="1080"/>
        <w:gridCol w:w="1454"/>
        <w:gridCol w:w="850"/>
        <w:gridCol w:w="1911"/>
      </w:tblGrid>
      <w:tr w:rsidR="001D6D13" w14:paraId="110131D3" w14:textId="77777777">
        <w:trPr>
          <w:cantSplit/>
          <w:trHeight w:val="472"/>
        </w:trPr>
        <w:tc>
          <w:tcPr>
            <w:tcW w:w="1188" w:type="dxa"/>
            <w:vAlign w:val="center"/>
          </w:tcPr>
          <w:p w14:paraId="5C3C47ED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14:paraId="0FA03AEC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  <w:shd w:val="clear" w:color="auto" w:fill="FFFFFF"/>
              </w:rPr>
              <w:t>支持云端同步的iOS照片管理软件的设计与实现</w:t>
            </w:r>
          </w:p>
        </w:tc>
      </w:tr>
      <w:tr w:rsidR="001D6D13" w14:paraId="06D672D8" w14:textId="77777777">
        <w:trPr>
          <w:trHeight w:val="472"/>
        </w:trPr>
        <w:tc>
          <w:tcPr>
            <w:tcW w:w="1188" w:type="dxa"/>
            <w:vAlign w:val="center"/>
          </w:tcPr>
          <w:p w14:paraId="75E12711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14:paraId="59A4B8F3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北京市自然科学基金</w:t>
            </w:r>
          </w:p>
        </w:tc>
        <w:tc>
          <w:tcPr>
            <w:tcW w:w="1080" w:type="dxa"/>
            <w:vAlign w:val="center"/>
          </w:tcPr>
          <w:p w14:paraId="1F583332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454" w:type="dxa"/>
            <w:vAlign w:val="center"/>
          </w:tcPr>
          <w:p w14:paraId="15B0D4BE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BX</w:t>
            </w:r>
          </w:p>
        </w:tc>
        <w:tc>
          <w:tcPr>
            <w:tcW w:w="850" w:type="dxa"/>
            <w:vAlign w:val="center"/>
          </w:tcPr>
          <w:p w14:paraId="3BDE2CC1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911" w:type="dxa"/>
            <w:vAlign w:val="center"/>
          </w:tcPr>
          <w:p w14:paraId="5567B6A3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苏  航</w:t>
            </w:r>
          </w:p>
        </w:tc>
      </w:tr>
      <w:tr w:rsidR="001D6D13" w14:paraId="54E73AFA" w14:textId="77777777">
        <w:trPr>
          <w:cantSplit/>
          <w:trHeight w:val="449"/>
        </w:trPr>
        <w:tc>
          <w:tcPr>
            <w:tcW w:w="1188" w:type="dxa"/>
            <w:vAlign w:val="center"/>
          </w:tcPr>
          <w:p w14:paraId="6C0083F6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14:paraId="6AD356BF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贾辰</w:t>
            </w:r>
          </w:p>
        </w:tc>
        <w:tc>
          <w:tcPr>
            <w:tcW w:w="1080" w:type="dxa"/>
            <w:vAlign w:val="center"/>
          </w:tcPr>
          <w:p w14:paraId="48B3CA42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454" w:type="dxa"/>
            <w:vAlign w:val="center"/>
          </w:tcPr>
          <w:p w14:paraId="34631CF8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13070302</w:t>
            </w:r>
          </w:p>
        </w:tc>
        <w:tc>
          <w:tcPr>
            <w:tcW w:w="850" w:type="dxa"/>
            <w:vAlign w:val="center"/>
          </w:tcPr>
          <w:p w14:paraId="595B2B83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911" w:type="dxa"/>
            <w:vAlign w:val="center"/>
          </w:tcPr>
          <w:p w14:paraId="19A11D21" w14:textId="77777777" w:rsidR="001D6D13" w:rsidRDefault="00F458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计算机科学与技术</w:t>
            </w:r>
          </w:p>
        </w:tc>
      </w:tr>
      <w:tr w:rsidR="001D6D13" w14:paraId="28A3650D" w14:textId="77777777">
        <w:tc>
          <w:tcPr>
            <w:tcW w:w="8823" w:type="dxa"/>
            <w:gridSpan w:val="6"/>
          </w:tcPr>
          <w:p w14:paraId="45CE674E" w14:textId="77777777" w:rsidR="001D6D13" w:rsidRDefault="001D6D13">
            <w:pPr>
              <w:jc w:val="left"/>
              <w:rPr>
                <w:rFonts w:ascii="宋体"/>
              </w:rPr>
            </w:pPr>
          </w:p>
          <w:p w14:paraId="1A5DF70D" w14:textId="77777777" w:rsidR="001D6D13" w:rsidRDefault="00F45826">
            <w:pPr>
              <w:jc w:val="lef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一、课题背景和意义</w:t>
            </w:r>
          </w:p>
          <w:p w14:paraId="21DB6DCA" w14:textId="77777777" w:rsidR="001D6D13" w:rsidRDefault="00F45826">
            <w:pPr>
              <w:pStyle w:val="a7"/>
              <w:widowControl/>
              <w:shd w:val="clear" w:color="auto" w:fill="FFFFFF"/>
              <w:spacing w:beforeAutospacing="0" w:afterAutospacing="0" w:line="390" w:lineRule="atLeast"/>
              <w:ind w:firstLine="420"/>
              <w:rPr>
                <w:rFonts w:asciiTheme="minorEastAsia" w:eastAsiaTheme="minorEastAsia" w:hAnsiTheme="minorEastAsia" w:cstheme="minorEastAsia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  <w:shd w:val="clear" w:color="auto" w:fill="FFFFFF"/>
              </w:rPr>
              <w:t>如今已步入到了2017年，进入了的‘互联网+’模式，移动互联网app发展的火爆，也让更多的商家将注意力手机端，试图通过强大的数据实力和经济实力建立一个全新的软件体系。大量中小型创业公司兴起，加入到了互联网行列中，移动开发的需求日益增加。</w:t>
            </w:r>
          </w:p>
          <w:p w14:paraId="4286F2A5" w14:textId="64816456" w:rsidR="005D27A4" w:rsidRPr="00CF110E" w:rsidRDefault="00F45826" w:rsidP="005D27A4">
            <w:pPr>
              <w:pStyle w:val="a7"/>
              <w:widowControl/>
              <w:shd w:val="clear" w:color="auto" w:fill="FFFFFF"/>
              <w:spacing w:beforeAutospacing="0" w:afterAutospacing="0" w:line="390" w:lineRule="atLeast"/>
              <w:ind w:firstLine="420"/>
              <w:rPr>
                <w:ins w:id="0" w:author="5241" w:date="2017-02-20T11:13:00Z"/>
                <w:rFonts w:asciiTheme="minorEastAsia" w:eastAsiaTheme="minorEastAsia" w:hAnsiTheme="minorEastAsia" w:cstheme="minorEastAsia"/>
                <w:sz w:val="21"/>
                <w:szCs w:val="21"/>
                <w:shd w:val="clear" w:color="auto" w:fill="FFFFFF"/>
              </w:rPr>
            </w:pPr>
            <w:r w:rsidRPr="005D27A4">
              <w:rPr>
                <w:rFonts w:asciiTheme="minorEastAsia" w:eastAsiaTheme="minorEastAsia" w:hAnsiTheme="minorEastAsia" w:cstheme="minorEastAsia" w:hint="eastAsia"/>
                <w:sz w:val="21"/>
                <w:szCs w:val="21"/>
                <w:shd w:val="clear" w:color="auto" w:fill="FFFFFF"/>
              </w:rPr>
              <w:t>而云空间这种支持海量信息处理，支持资源动态扩展的WEB服务自然被广泛所应用。并由于可</w:t>
            </w:r>
            <w:r w:rsidRPr="00CF110E">
              <w:rPr>
                <w:rFonts w:asciiTheme="minorEastAsia" w:eastAsiaTheme="minorEastAsia" w:hAnsiTheme="minorEastAsia" w:cstheme="minorEastAsia" w:hint="eastAsia"/>
                <w:sz w:val="21"/>
                <w:szCs w:val="21"/>
                <w:shd w:val="clear" w:color="auto" w:fill="FFFFFF"/>
              </w:rPr>
              <w:t>以提供基于与计算模式的按需使用和按需付费能力的主机租用服务，解决了传统服务器租用价格过高，质量参差不齐等问题，自然受到了中小型企业和个人站长等的</w:t>
            </w:r>
            <w:commentRangeStart w:id="1"/>
            <w:r w:rsidRPr="00CF110E">
              <w:rPr>
                <w:rFonts w:asciiTheme="minorEastAsia" w:eastAsiaTheme="minorEastAsia" w:hAnsiTheme="minorEastAsia" w:cstheme="minorEastAsia" w:hint="eastAsia"/>
                <w:sz w:val="21"/>
                <w:szCs w:val="21"/>
                <w:shd w:val="clear" w:color="auto" w:fill="FFFFFF"/>
              </w:rPr>
              <w:t>追捧</w:t>
            </w:r>
            <w:commentRangeEnd w:id="1"/>
            <w:r w:rsidRPr="00051205">
              <w:rPr>
                <w:rStyle w:val="a9"/>
                <w:rFonts w:asciiTheme="minorEastAsia" w:eastAsiaTheme="minorEastAsia" w:hAnsiTheme="minorEastAsia"/>
                <w:kern w:val="2"/>
              </w:rPr>
              <w:commentReference w:id="1"/>
            </w:r>
            <w:ins w:id="2" w:author="suhang" w:date="2017-02-20T09:46:00Z">
              <w:r w:rsidRPr="00CF110E"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shd w:val="clear" w:color="auto" w:fill="FFFFFF"/>
                </w:rPr>
                <w:t>。</w:t>
              </w:r>
            </w:ins>
          </w:p>
          <w:p w14:paraId="6C9EAAF9" w14:textId="34E4606B" w:rsidR="005D27A4" w:rsidRPr="00CF110E" w:rsidRDefault="005D27A4">
            <w:pPr>
              <w:pStyle w:val="a7"/>
              <w:widowControl/>
              <w:shd w:val="clear" w:color="auto" w:fill="FFFFFF"/>
              <w:spacing w:beforeAutospacing="0" w:afterAutospacing="0" w:line="390" w:lineRule="atLeast"/>
              <w:ind w:firstLine="420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shd w:val="clear" w:color="auto" w:fill="FFFFFF"/>
              </w:rPr>
            </w:pPr>
            <w:ins w:id="3" w:author="5241" w:date="2017-02-20T11:13:00Z">
              <w:r w:rsidRPr="00CF110E">
                <w:rPr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因此，本次课题旨在模拟完成一个支持云同步的相册管理软件，通过搭建本地Nginx服务器来模拟云端，以Objective-C语言开发IOS客户端，完成照片相册的上传下载同步加密等功能，并编写PHP脚本使服务器可以处理客户端的各种请求，模拟最真实的开发移动App的流程，最终以上架苹果商店的标准来完成本次课题。</w:t>
              </w:r>
            </w:ins>
          </w:p>
          <w:p w14:paraId="4419028C" w14:textId="77777777" w:rsidR="001D6D13" w:rsidDel="00051205" w:rsidRDefault="001D6D13">
            <w:pPr>
              <w:ind w:firstLine="426"/>
              <w:rPr>
                <w:del w:id="4" w:author="5241" w:date="2017-02-20T11:25:00Z"/>
              </w:rPr>
            </w:pPr>
          </w:p>
          <w:p w14:paraId="0E839BBD" w14:textId="77777777" w:rsidR="001D6D13" w:rsidRDefault="001D6D13">
            <w:pPr>
              <w:rPr>
                <w:rFonts w:hint="eastAsia"/>
              </w:rPr>
            </w:pPr>
          </w:p>
          <w:p w14:paraId="69FA6432" w14:textId="77777777" w:rsidR="001D6D13" w:rsidRDefault="00F45826">
            <w:pPr>
              <w:jc w:val="left"/>
              <w:rPr>
                <w:b/>
              </w:rPr>
            </w:pPr>
            <w:r>
              <w:rPr>
                <w:b/>
              </w:rPr>
              <w:t>二、研究思路与预期成果</w:t>
            </w:r>
          </w:p>
          <w:p w14:paraId="45E2B764" w14:textId="77777777" w:rsidR="001D6D13" w:rsidRDefault="00F45826">
            <w:pPr>
              <w:ind w:leftChars="-53" w:left="-2" w:hangingChars="52" w:hanging="109"/>
              <w:jc w:val="left"/>
              <w:rPr>
                <w:rFonts w:asciiTheme="minorEastAsia" w:eastAsiaTheme="minorEastAsia" w:hAnsiTheme="minorEastAsia" w:cstheme="minorEastAsia"/>
              </w:rPr>
            </w:pPr>
            <w: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</w:rPr>
              <w:t xml:space="preserve"> 1、研究思路</w:t>
            </w:r>
          </w:p>
          <w:p w14:paraId="25A26061" w14:textId="77777777" w:rsidR="001D6D13" w:rsidRDefault="00F45826">
            <w:pPr>
              <w:ind w:leftChars="149" w:left="313" w:firstLine="283"/>
              <w:jc w:val="lef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(1) 移动端：使用Objective—C语言进行开发，采用MVC架构，通过将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shd w:val="clear" w:color="auto" w:fill="FFFFFF"/>
              </w:rPr>
              <w:t>业务逻辑、数据、界面显示分离的方法组织代码，将业务逻辑聚集到一个部件里面，在改进和个性化定制界面及用户交互的同时，不需要重新编写业务逻辑。以此来应对互联网市场中可能随时变化的需求。</w:t>
            </w:r>
          </w:p>
          <w:p w14:paraId="6158360A" w14:textId="77777777" w:rsidR="001D6D13" w:rsidRDefault="00F45826">
            <w:pPr>
              <w:ind w:leftChars="149" w:left="313" w:firstLine="283"/>
              <w:jc w:val="lef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(2) 服务器端：使用Nginx搭建本地服务器，编写简易的PHP脚本来处理客户端的各种请求。因为考虑到是通过搭建本地服务器来模拟云存储，那么首先考虑的就是高并发性，因为当投入市场后面对的首要难题就是大数据量的访问。而且考虑到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shd w:val="clear" w:color="auto" w:fill="FFFFFF"/>
              </w:rPr>
              <w:t>其核心框架代码的优秀设计、模块设计的简单性，以及相应请求的高速性，决定采用Nginx服务器。</w:t>
            </w:r>
          </w:p>
          <w:p w14:paraId="101DFE72" w14:textId="77777777" w:rsidR="001D6D13" w:rsidRDefault="001D6D13">
            <w:pPr>
              <w:jc w:val="left"/>
            </w:pPr>
          </w:p>
          <w:p w14:paraId="69B70299" w14:textId="77777777" w:rsidR="001D6D13" w:rsidRDefault="00F45826">
            <w:pPr>
              <w:ind w:leftChars="-53" w:hangingChars="53" w:hanging="111"/>
              <w:jc w:val="left"/>
            </w:pPr>
            <w:r>
              <w:t xml:space="preserve"> 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预期成果</w:t>
            </w:r>
          </w:p>
          <w:p w14:paraId="2CEBA7B6" w14:textId="77777777" w:rsidR="001D6D13" w:rsidRDefault="00F458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）移动端：</w:t>
            </w:r>
          </w:p>
          <w:p w14:paraId="678DBBD2" w14:textId="77777777" w:rsidR="001D6D13" w:rsidRDefault="00F458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实现系统相片管理功能：添加、移动、删除等功能</w:t>
            </w:r>
          </w:p>
          <w:p w14:paraId="436B44CD" w14:textId="77777777" w:rsidR="001D6D13" w:rsidRDefault="00F458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实现相册管理功能：创建系统相册，创建私密相册，删除相册等功能</w:t>
            </w:r>
          </w:p>
          <w:p w14:paraId="053B3A54" w14:textId="77777777" w:rsidR="001D6D13" w:rsidRDefault="00F458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实现加密功能：私密照片的添加、删除。系统相片的加密等功能</w:t>
            </w:r>
          </w:p>
          <w:p w14:paraId="4C39516D" w14:textId="77777777" w:rsidR="001D6D13" w:rsidDel="00051205" w:rsidRDefault="00F45826">
            <w:pPr>
              <w:jc w:val="left"/>
              <w:rPr>
                <w:del w:id="5" w:author="5241" w:date="2017-02-20T11:26:00Z"/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实习服务器交互功能：登录信息的验证，上传照片的请求，下载照片的请求等功能</w:t>
            </w:r>
          </w:p>
          <w:p w14:paraId="4DF5A32E" w14:textId="77777777" w:rsidR="001D6D13" w:rsidRDefault="001D6D13">
            <w:pPr>
              <w:jc w:val="left"/>
              <w:rPr>
                <w:rFonts w:hint="eastAsia"/>
                <w:szCs w:val="21"/>
              </w:rPr>
            </w:pPr>
          </w:p>
          <w:p w14:paraId="6381FAB8" w14:textId="77777777" w:rsidR="001D6D13" w:rsidRDefault="00F458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）服务器端：</w:t>
            </w:r>
          </w:p>
          <w:p w14:paraId="0C7C4AF9" w14:textId="77777777" w:rsidR="001D6D13" w:rsidRDefault="00F458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搭建简易的</w:t>
            </w:r>
            <w:r>
              <w:rPr>
                <w:rFonts w:hint="eastAsia"/>
                <w:szCs w:val="21"/>
              </w:rPr>
              <w:t>Nginx</w:t>
            </w:r>
            <w:r>
              <w:rPr>
                <w:rFonts w:hint="eastAsia"/>
                <w:szCs w:val="21"/>
              </w:rPr>
              <w:t>本地服务器</w:t>
            </w:r>
          </w:p>
          <w:p w14:paraId="1754FC0A" w14:textId="77777777" w:rsidR="001D6D13" w:rsidRDefault="00F45826">
            <w:pPr>
              <w:jc w:val="left"/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实现对照片上传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下载请求的处理</w:t>
            </w:r>
          </w:p>
          <w:p w14:paraId="3255CD59" w14:textId="77777777" w:rsidR="001D6D13" w:rsidRDefault="001D6D13">
            <w:pPr>
              <w:jc w:val="left"/>
            </w:pPr>
          </w:p>
          <w:p w14:paraId="01378899" w14:textId="5BCE77D2" w:rsidR="00051205" w:rsidRPr="00CF110E" w:rsidRDefault="00F45826" w:rsidP="00CF110E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三</w:t>
            </w:r>
            <w:r>
              <w:rPr>
                <w:b/>
              </w:rPr>
              <w:t>、研究内容</w:t>
            </w:r>
          </w:p>
          <w:p w14:paraId="15DF5DAD" w14:textId="6185E9E6" w:rsidR="001D6D13" w:rsidRDefault="00F4582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Cs w:val="21"/>
              </w:rPr>
            </w:pPr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 xml:space="preserve"> </w:t>
            </w:r>
            <w:commentRangeStart w:id="6"/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 xml:space="preserve"> 本课题拟开发一个手机照片管理软件</w:t>
            </w:r>
            <w:r w:rsidR="00CF110E"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>，其中主要分为两大部分，一部分是系统相册的操作，</w:t>
            </w:r>
            <w:ins w:id="7" w:author="5241" w:date="2017-02-20T11:21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可以查看所有的</w:t>
              </w:r>
            </w:ins>
            <w:ins w:id="8" w:author="5241" w:date="2017-02-20T11:23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IOS</w:t>
              </w:r>
            </w:ins>
            <w:ins w:id="9" w:author="5241" w:date="2017-02-20T11:22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系统相册能查看到的内容（包括相机交卷，屏幕快照，个人相册</w:t>
              </w:r>
            </w:ins>
            <w:ins w:id="10" w:author="5241" w:date="2017-02-20T11:23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，个人收藏，最近删除等</w:t>
              </w:r>
            </w:ins>
            <w:ins w:id="11" w:author="5241" w:date="2017-02-20T11:22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）</w:t>
              </w:r>
            </w:ins>
            <w:ins w:id="12" w:author="5241" w:date="2017-02-20T11:23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另一方面可以定制</w:t>
              </w:r>
            </w:ins>
            <w:ins w:id="13" w:author="5241" w:date="2017-02-20T11:24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私密相册，</w:t>
              </w:r>
              <w:bookmarkStart w:id="14" w:name="_GoBack"/>
              <w:bookmarkEnd w:id="14"/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存在沙盒目录中，仅此App可以访问。由于沙盒</w:t>
              </w:r>
            </w:ins>
            <w:ins w:id="15" w:author="5241" w:date="2017-02-20T11:25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文件已处于绝对私密状态，因此在私密相册中不再添加</w:t>
              </w:r>
            </w:ins>
            <w:ins w:id="16" w:author="5241" w:date="2017-02-20T11:26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加密功能，</w:t>
              </w:r>
            </w:ins>
            <w:ins w:id="17" w:author="5241" w:date="2017-02-20T11:28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而且为了用户隐私安全，将不开发将私密相册照片导出功能。</w:t>
              </w:r>
            </w:ins>
            <w:ins w:id="18" w:author="5241" w:date="2017-02-20T11:26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其余添加删除</w:t>
              </w:r>
            </w:ins>
            <w:ins w:id="19" w:author="5241" w:date="2017-02-20T11:28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移动</w:t>
              </w:r>
            </w:ins>
            <w:ins w:id="20" w:author="5241" w:date="2017-02-20T11:26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以及</w:t>
              </w:r>
            </w:ins>
            <w:del w:id="21" w:author="5241" w:date="2017-02-20T11:24:00Z">
              <w:r w:rsidDel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delText>，</w:delText>
              </w:r>
            </w:del>
            <w:del w:id="22" w:author="5241" w:date="2017-02-20T11:27:00Z">
              <w:r w:rsidDel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delText>并支持</w:delText>
              </w:r>
            </w:del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>云端同步的功能</w:t>
            </w:r>
            <w:ins w:id="23" w:author="5241" w:date="2017-02-20T11:27:00Z">
              <w:r w:rsidR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t>两部分均支持</w:t>
              </w:r>
            </w:ins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>。</w:t>
            </w:r>
          </w:p>
          <w:p w14:paraId="351970AB" w14:textId="2C11C998" w:rsidR="001D6D13" w:rsidDel="00051205" w:rsidRDefault="00F45826" w:rsidP="0005120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="520"/>
              <w:jc w:val="left"/>
              <w:rPr>
                <w:del w:id="24" w:author="5241" w:date="2017-02-20T11:21:00Z"/>
                <w:rFonts w:ascii="宋体" w:hAnsiTheme="minorHAnsi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>本课题开发的软件主要功能包括：架设一个云服务器，通过用户系统管理数据，对照片进行分组、分类管理，将照片上传至云端，以及更换设备后从云端同步照片数据。</w:t>
            </w:r>
            <w:commentRangeEnd w:id="6"/>
            <w:r>
              <w:rPr>
                <w:rStyle w:val="a9"/>
              </w:rPr>
              <w:commentReference w:id="6"/>
            </w:r>
          </w:p>
          <w:p w14:paraId="75FAA827" w14:textId="43B8E7B4" w:rsidR="00051205" w:rsidRPr="00051205" w:rsidRDefault="00051205" w:rsidP="0005120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="520"/>
              <w:jc w:val="left"/>
              <w:rPr>
                <w:rFonts w:ascii="宋体" w:hAnsiTheme="minorHAnsi" w:cs="宋体"/>
                <w:color w:val="000000"/>
                <w:kern w:val="0"/>
                <w:szCs w:val="21"/>
              </w:rPr>
            </w:pPr>
            <w:del w:id="25" w:author="5241" w:date="2017-02-20T11:21:00Z">
              <w:r w:rsidDel="00051205">
                <w:rPr>
                  <w:rFonts w:ascii="宋体" w:hAnsiTheme="minorHAnsi" w:cs="宋体" w:hint="eastAsia"/>
                  <w:color w:val="000000"/>
                  <w:kern w:val="0"/>
                  <w:szCs w:val="21"/>
                </w:rPr>
                <w:delText>本课题</w:delText>
              </w:r>
            </w:del>
          </w:p>
          <w:p w14:paraId="2C041A27" w14:textId="77777777" w:rsidR="001D6D13" w:rsidRDefault="00F4582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Cs w:val="21"/>
              </w:rPr>
            </w:pPr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 xml:space="preserve"> 本课题的难点在于：</w:t>
            </w:r>
          </w:p>
          <w:p w14:paraId="346C0F54" w14:textId="77777777" w:rsidR="001D6D13" w:rsidRDefault="00F4582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Cs w:val="21"/>
              </w:rPr>
            </w:pPr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>、在客户端应用加密技术保存隐私数据的设计、实现与优化；</w:t>
            </w:r>
          </w:p>
          <w:p w14:paraId="3094D618" w14:textId="77777777" w:rsidR="001D6D13" w:rsidRDefault="00F4582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Cs w:val="21"/>
              </w:rPr>
            </w:pPr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 xml:space="preserve"> 2</w:t>
            </w: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>、客户端与服务器间的数据通信协议设计、实现与优化；</w:t>
            </w:r>
          </w:p>
          <w:p w14:paraId="58E6229F" w14:textId="77777777" w:rsidR="001D6D13" w:rsidRDefault="00F4582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Cs w:val="21"/>
              </w:rPr>
            </w:pPr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Theme="minorHAnsi" w:cs="宋体"/>
                <w:color w:val="000000"/>
                <w:kern w:val="0"/>
                <w:szCs w:val="21"/>
              </w:rPr>
              <w:t>3</w:t>
            </w: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>、针对移动设备电量和计算能力的限制，进行性能调优；</w:t>
            </w:r>
          </w:p>
          <w:p w14:paraId="0FCB07AE" w14:textId="77777777" w:rsidR="001D6D13" w:rsidRDefault="00F45826">
            <w:pPr>
              <w:jc w:val="left"/>
              <w:rPr>
                <w:rFonts w:ascii="宋体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 xml:space="preserve">     最终结果将以软件成果和开发文档的形式展示。</w:t>
            </w:r>
          </w:p>
          <w:p w14:paraId="7AF2507C" w14:textId="77777777" w:rsidR="001D6D13" w:rsidRDefault="001D6D13"/>
          <w:p w14:paraId="3D06A0AE" w14:textId="77777777" w:rsidR="001D6D13" w:rsidRDefault="00F45826">
            <w:pPr>
              <w:rPr>
                <w:b/>
              </w:rPr>
            </w:pPr>
            <w:r>
              <w:rPr>
                <w:b/>
              </w:rPr>
              <w:t>五、进度计划</w:t>
            </w:r>
          </w:p>
          <w:p w14:paraId="424F01F6" w14:textId="77777777" w:rsidR="001D6D13" w:rsidRDefault="00F45826">
            <w:pPr>
              <w:ind w:firstLineChars="81" w:firstLine="17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1、大四</w:t>
            </w:r>
            <w:r>
              <w:rPr>
                <w:rFonts w:ascii="宋体" w:hAnsi="宋体" w:cs="宋体"/>
                <w:szCs w:val="21"/>
              </w:rPr>
              <w:t>上学期</w:t>
            </w:r>
            <w:r>
              <w:rPr>
                <w:rFonts w:ascii="宋体" w:hAnsi="宋体" w:cs="宋体" w:hint="eastAsia"/>
                <w:szCs w:val="21"/>
              </w:rPr>
              <w:t>已</w:t>
            </w:r>
            <w:r>
              <w:rPr>
                <w:rFonts w:ascii="宋体" w:hAnsi="宋体" w:cs="宋体"/>
                <w:szCs w:val="21"/>
              </w:rPr>
              <w:t>完成的任务：</w:t>
            </w:r>
          </w:p>
          <w:p w14:paraId="6C0B1088" w14:textId="77777777" w:rsidR="001D6D13" w:rsidRDefault="00F45826">
            <w:pPr>
              <w:ind w:leftChars="216" w:left="454" w:firstLineChars="135" w:firstLine="283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完成UML类图以及框架的设计，学习了解并掌握相关API接口的使用</w:t>
            </w:r>
          </w:p>
          <w:p w14:paraId="7F862D42" w14:textId="77777777" w:rsidR="001D6D13" w:rsidRDefault="00F45826">
            <w:pPr>
              <w:ind w:leftChars="216" w:left="454" w:firstLineChars="135" w:firstLine="283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具体完成任务有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hint="eastAsia"/>
              </w:rPr>
              <w:t>搭建好服务器并完成小型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，可以实现图片的上传存储以及分发下载功能</w:t>
            </w:r>
          </w:p>
          <w:p w14:paraId="598346EB" w14:textId="77777777" w:rsidR="001D6D13" w:rsidRDefault="001D6D13">
            <w:pPr>
              <w:ind w:leftChars="216" w:left="454" w:firstLineChars="135" w:firstLine="283"/>
              <w:jc w:val="left"/>
              <w:rPr>
                <w:rFonts w:ascii="宋体" w:hAnsi="宋体" w:cs="宋体"/>
                <w:szCs w:val="21"/>
              </w:rPr>
            </w:pPr>
          </w:p>
          <w:p w14:paraId="1C448EA6" w14:textId="77777777" w:rsidR="001D6D13" w:rsidRDefault="00F45826">
            <w:pPr>
              <w:ind w:firstLineChars="81" w:firstLine="17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2、大四下学期任务</w:t>
            </w:r>
            <w:r>
              <w:rPr>
                <w:rFonts w:ascii="宋体" w:hAnsi="宋体" w:cs="宋体"/>
                <w:szCs w:val="21"/>
              </w:rPr>
              <w:t>：</w:t>
            </w:r>
          </w:p>
          <w:p w14:paraId="0D2131A7" w14:textId="77777777" w:rsidR="001D6D13" w:rsidRDefault="00F4582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1-2周：调研和开题</w:t>
            </w:r>
          </w:p>
          <w:p w14:paraId="4D7A81C0" w14:textId="77777777" w:rsidR="001D6D13" w:rsidRDefault="00F4582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3-5周：需求分析和方案设计</w:t>
            </w:r>
          </w:p>
          <w:p w14:paraId="6FD0716C" w14:textId="77777777" w:rsidR="001D6D13" w:rsidRDefault="00F4582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6-12周：软件开发与测试</w:t>
            </w:r>
          </w:p>
          <w:p w14:paraId="2A9C31CC" w14:textId="77777777" w:rsidR="001D6D13" w:rsidRDefault="00F4582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13-16周：技术总结、论文撰写、准备答辩</w:t>
            </w:r>
          </w:p>
          <w:p w14:paraId="452F38CC" w14:textId="77777777" w:rsidR="001D6D13" w:rsidRDefault="001D6D13"/>
          <w:p w14:paraId="3FA2D435" w14:textId="77777777" w:rsidR="001D6D13" w:rsidRDefault="001D6D13"/>
          <w:p w14:paraId="64B3D6E2" w14:textId="77777777" w:rsidR="001D6D13" w:rsidRDefault="00F45826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>
              <w:rPr>
                <w:b/>
              </w:rPr>
              <w:t>参考资料</w:t>
            </w: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 xml:space="preserve"> </w:t>
            </w:r>
          </w:p>
          <w:p w14:paraId="62478FF0" w14:textId="77777777" w:rsidR="001D6D13" w:rsidRDefault="00F45826">
            <w:pPr>
              <w:ind w:leftChars="-67" w:hangingChars="67" w:hanging="141"/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 xml:space="preserve">     1、张铭，王腾蛟，赵海燕. 数据结构与算法. 高等教育出版社. 2010</w:t>
            </w:r>
          </w:p>
          <w:p w14:paraId="6E69E358" w14:textId="77777777" w:rsidR="001D6D13" w:rsidRDefault="00F45826">
            <w:pPr>
              <w:ind w:leftChars="-67" w:hangingChars="67" w:hanging="141"/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 xml:space="preserve">     2、Agile Software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Development:Principles,Patterns,and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 xml:space="preserve"> Practices/(美)马丁著;邓辉译.—北京:清华大学出版社，2003.9</w:t>
            </w:r>
          </w:p>
          <w:p w14:paraId="6F439C27" w14:textId="77777777" w:rsidR="001D6D13" w:rsidRDefault="00F45826">
            <w:pPr>
              <w:ind w:leftChars="-67" w:hangingChars="67" w:hanging="141"/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 xml:space="preserve">     3、iOS系统数据安全研究[J]. 陈佳霖,王轶骏,薛质.  信息安全与通信保密. 2012(08) </w:t>
            </w:r>
          </w:p>
          <w:p w14:paraId="0FCA87AC" w14:textId="77777777" w:rsidR="001D6D13" w:rsidRDefault="00F45826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    4、深入浅出iPhone开发[M]. 人民邮电出版社 , (美) 丹皮洛内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Pilone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 xml:space="preserve">, 2011 </w:t>
            </w:r>
          </w:p>
          <w:p w14:paraId="67C37C91" w14:textId="77777777" w:rsidR="001D6D13" w:rsidRDefault="00F45826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    5、Objective-C基础教程[M]. 人民邮电出版社 , (美)Mark Dalrymple, 2009 </w:t>
            </w:r>
          </w:p>
          <w:p w14:paraId="518EB186" w14:textId="77777777" w:rsidR="001D6D13" w:rsidRDefault="00F45826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6、IOS环境下使用MVC模式进行APP开发的设计思路探索[J]. 胡辉.  数字技术与应用. 2015(06) </w:t>
            </w:r>
          </w:p>
          <w:p w14:paraId="6A3D3C44" w14:textId="77777777" w:rsidR="001D6D13" w:rsidRDefault="00F45826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7、基于Nginx和</w:t>
            </w:r>
            <w:proofErr w:type="spellStart"/>
            <w:r>
              <w:rPr>
                <w:rFonts w:ascii="宋体" w:hint="eastAsia"/>
              </w:rPr>
              <w:t>Memcached</w:t>
            </w:r>
            <w:proofErr w:type="spellEnd"/>
            <w:r>
              <w:rPr>
                <w:rFonts w:ascii="宋体" w:hint="eastAsia"/>
              </w:rPr>
              <w:t xml:space="preserve">的高并发WEB服务器设计[D]. 戴华.复旦大学 2013 </w:t>
            </w:r>
          </w:p>
          <w:p w14:paraId="4A3DEDB2" w14:textId="77777777" w:rsidR="001D6D13" w:rsidRDefault="00F45826">
            <w:pPr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8、深入理解Nginx[M]. 机械工业出版社 , 陶辉, 2013 </w:t>
            </w:r>
          </w:p>
          <w:p w14:paraId="44D49C35" w14:textId="77777777" w:rsidR="001D6D13" w:rsidRDefault="001D6D13">
            <w:pPr>
              <w:ind w:firstLine="420"/>
              <w:rPr>
                <w:rFonts w:ascii="宋体"/>
              </w:rPr>
            </w:pPr>
          </w:p>
          <w:p w14:paraId="2B796F3A" w14:textId="77777777" w:rsidR="001D6D13" w:rsidRDefault="001D6D13">
            <w:pPr>
              <w:rPr>
                <w:rFonts w:ascii="宋体"/>
              </w:rPr>
            </w:pPr>
          </w:p>
          <w:p w14:paraId="6CACD2F8" w14:textId="77777777" w:rsidR="001D6D13" w:rsidRDefault="001D6D13">
            <w:pPr>
              <w:rPr>
                <w:rFonts w:ascii="宋体"/>
              </w:rPr>
            </w:pPr>
          </w:p>
          <w:p w14:paraId="3D265833" w14:textId="77777777" w:rsidR="001D6D13" w:rsidRDefault="00F45826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指导教师签名：                                 日期：</w:t>
            </w:r>
          </w:p>
          <w:p w14:paraId="031269C8" w14:textId="77777777" w:rsidR="001D6D13" w:rsidRDefault="001D6D13">
            <w:pPr>
              <w:rPr>
                <w:rFonts w:ascii="宋体"/>
              </w:rPr>
            </w:pPr>
          </w:p>
          <w:p w14:paraId="7470DB8B" w14:textId="77777777" w:rsidR="001D6D13" w:rsidRDefault="001D6D13">
            <w:pPr>
              <w:rPr>
                <w:rFonts w:ascii="宋体"/>
              </w:rPr>
            </w:pPr>
          </w:p>
        </w:tc>
      </w:tr>
      <w:tr w:rsidR="001D6D13" w14:paraId="04ABE5C0" w14:textId="77777777">
        <w:tc>
          <w:tcPr>
            <w:tcW w:w="8823" w:type="dxa"/>
            <w:gridSpan w:val="6"/>
          </w:tcPr>
          <w:p w14:paraId="1F687060" w14:textId="77777777" w:rsidR="001D6D13" w:rsidRDefault="001D6D13">
            <w:pPr>
              <w:rPr>
                <w:rFonts w:ascii="宋体"/>
              </w:rPr>
            </w:pPr>
          </w:p>
        </w:tc>
      </w:tr>
    </w:tbl>
    <w:p w14:paraId="5199A62E" w14:textId="77777777" w:rsidR="001D6D13" w:rsidRDefault="00F45826">
      <w:pPr>
        <w:rPr>
          <w:rFonts w:ascii="宋体"/>
        </w:rPr>
      </w:pPr>
      <w:r>
        <w:rPr>
          <w:rFonts w:ascii="宋体" w:hint="eastAsia"/>
        </w:rPr>
        <w:t>课题类型：（1）A—工程设计；B—技术开发；C—软件工程；D—理论研究；</w:t>
      </w:r>
    </w:p>
    <w:p w14:paraId="0E890BBB" w14:textId="77777777" w:rsidR="001D6D13" w:rsidRDefault="00F45826">
      <w:pPr>
        <w:rPr>
          <w:rFonts w:ascii="宋体"/>
        </w:rPr>
      </w:pPr>
      <w:r>
        <w:rPr>
          <w:rFonts w:ascii="宋体" w:hint="eastAsia"/>
        </w:rPr>
        <w:t xml:space="preserve">         （2）X</w:t>
      </w:r>
      <w:r>
        <w:rPr>
          <w:rFonts w:ascii="宋体"/>
        </w:rPr>
        <w:t>—</w:t>
      </w:r>
      <w:r>
        <w:rPr>
          <w:rFonts w:ascii="宋体" w:hint="eastAsia"/>
        </w:rPr>
        <w:t>真实课题；Y</w:t>
      </w:r>
      <w:r>
        <w:rPr>
          <w:rFonts w:ascii="宋体"/>
        </w:rPr>
        <w:t>—</w:t>
      </w:r>
      <w:r>
        <w:rPr>
          <w:rFonts w:ascii="宋体" w:hint="eastAsia"/>
        </w:rPr>
        <w:t>模拟课题；Z</w:t>
      </w:r>
      <w:r>
        <w:rPr>
          <w:rFonts w:ascii="宋体"/>
        </w:rPr>
        <w:t>—</w:t>
      </w:r>
      <w:r>
        <w:rPr>
          <w:rFonts w:ascii="宋体" w:hint="eastAsia"/>
        </w:rPr>
        <w:t>虚拟课题</w:t>
      </w:r>
    </w:p>
    <w:p w14:paraId="3A93B051" w14:textId="77777777" w:rsidR="001D6D13" w:rsidRDefault="00F45826">
      <w:r>
        <w:rPr>
          <w:rFonts w:hint="eastAsia"/>
        </w:rPr>
        <w:t xml:space="preserve">         </w:t>
      </w:r>
      <w:r>
        <w:rPr>
          <w:rFonts w:ascii="宋体" w:hint="eastAsia"/>
        </w:rPr>
        <w:t>（1）、（2）均要填，如AY、B</w:t>
      </w:r>
      <w:r>
        <w:rPr>
          <w:rFonts w:ascii="宋体"/>
        </w:rPr>
        <w:t>X</w:t>
      </w:r>
      <w:r>
        <w:rPr>
          <w:rFonts w:ascii="宋体" w:hint="eastAsia"/>
        </w:rPr>
        <w:t>等。</w:t>
      </w:r>
    </w:p>
    <w:p w14:paraId="4EDFF3C8" w14:textId="77777777" w:rsidR="001D6D13" w:rsidRDefault="001D6D13"/>
    <w:sectPr w:rsidR="001D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uhang" w:date="2017-02-20T09:46:00Z" w:initials="s">
    <w:p w14:paraId="2FE53F92" w14:textId="77777777" w:rsidR="00F45826" w:rsidRDefault="00F45826">
      <w:pPr>
        <w:pStyle w:val="aa"/>
      </w:pPr>
      <w:r>
        <w:rPr>
          <w:rStyle w:val="a9"/>
        </w:rPr>
        <w:annotationRef/>
      </w:r>
      <w:r>
        <w:t>你要做什么事情</w:t>
      </w:r>
      <w:r>
        <w:rPr>
          <w:rFonts w:hint="eastAsia"/>
        </w:rPr>
        <w:t>，</w:t>
      </w:r>
      <w:r>
        <w:t>在这部分需要明确说出</w:t>
      </w:r>
      <w:r>
        <w:rPr>
          <w:rFonts w:hint="eastAsia"/>
        </w:rPr>
        <w:t>。</w:t>
      </w:r>
    </w:p>
    <w:p w14:paraId="08C49BC9" w14:textId="77777777" w:rsidR="00F45826" w:rsidRDefault="00F45826">
      <w:pPr>
        <w:pStyle w:val="aa"/>
      </w:pPr>
      <w:r>
        <w:t>否则别人不知道你要干什么事情</w:t>
      </w:r>
      <w:r>
        <w:rPr>
          <w:rFonts w:hint="eastAsia"/>
        </w:rPr>
        <w:t>，</w:t>
      </w:r>
      <w:r>
        <w:t>直到最后可能才能猜出来</w:t>
      </w:r>
      <w:r>
        <w:rPr>
          <w:rFonts w:hint="eastAsia"/>
        </w:rPr>
        <w:t>，</w:t>
      </w:r>
      <w:r>
        <w:t>你不能让读者</w:t>
      </w:r>
      <w:r>
        <w:rPr>
          <w:rFonts w:hint="eastAsia"/>
        </w:rPr>
        <w:t>（评审老师）</w:t>
      </w:r>
      <w:r>
        <w:t>去猜</w:t>
      </w:r>
    </w:p>
  </w:comment>
  <w:comment w:id="6" w:author="suhang" w:date="2017-02-20T09:49:00Z" w:initials="s">
    <w:p w14:paraId="00EF0A99" w14:textId="77777777" w:rsidR="00F45826" w:rsidRDefault="00F45826">
      <w:pPr>
        <w:pStyle w:val="aa"/>
      </w:pPr>
      <w:r>
        <w:rPr>
          <w:rStyle w:val="a9"/>
        </w:rPr>
        <w:annotationRef/>
      </w:r>
      <w:r>
        <w:t>这部分需要说的稍微详细一些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49BC9" w15:done="0"/>
  <w15:commentEx w15:paraId="00EF0A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10258"/>
    <w:multiLevelType w:val="multilevel"/>
    <w:tmpl w:val="57110258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A7E9B4"/>
    <w:multiLevelType w:val="singleLevel"/>
    <w:tmpl w:val="58A7E9B4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5241">
    <w15:presenceInfo w15:providerId="None" w15:userId="5241"/>
  </w15:person>
  <w15:person w15:author="suhang">
    <w15:presenceInfo w15:providerId="None" w15:userId="su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revisionView w:markup="0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54"/>
    <w:rsid w:val="00051205"/>
    <w:rsid w:val="000D7C6A"/>
    <w:rsid w:val="001D6D13"/>
    <w:rsid w:val="002D3954"/>
    <w:rsid w:val="0036782D"/>
    <w:rsid w:val="005145D1"/>
    <w:rsid w:val="005D27A4"/>
    <w:rsid w:val="006A25D8"/>
    <w:rsid w:val="007E710E"/>
    <w:rsid w:val="00B476F4"/>
    <w:rsid w:val="00CF110E"/>
    <w:rsid w:val="00F45826"/>
    <w:rsid w:val="0A211943"/>
    <w:rsid w:val="0E5C76DF"/>
    <w:rsid w:val="33DF6BD2"/>
    <w:rsid w:val="39184622"/>
    <w:rsid w:val="785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7E5B"/>
  <w15:docId w15:val="{7818B676-61FD-4057-AAE3-208202FD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F4582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45826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F45826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45826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F45826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F45826"/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458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A6F9F0-EBCE-FE42-BB10-0CB50F40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YanLei</dc:creator>
  <cp:lastModifiedBy>5241</cp:lastModifiedBy>
  <cp:revision>7</cp:revision>
  <cp:lastPrinted>2015-03-13T07:56:00Z</cp:lastPrinted>
  <dcterms:created xsi:type="dcterms:W3CDTF">2015-03-10T13:31:00Z</dcterms:created>
  <dcterms:modified xsi:type="dcterms:W3CDTF">2017-02-20T03:30:00Z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